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1955241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67B816" w14:textId="5C1C5377" w:rsidR="008D7D89" w:rsidRDefault="008D7D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32576D4" w14:textId="1D1A8258" w:rsidR="008D7D89" w:rsidRDefault="008D7D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30376" w:history="1">
            <w:r w:rsidRPr="009E20A3">
              <w:rPr>
                <w:rStyle w:val="Lienhypertexte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2EC" w14:textId="481DCD92" w:rsidR="008D7D89" w:rsidRDefault="008D7D8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70430377" w:history="1">
            <w:r w:rsidRPr="009E20A3">
              <w:rPr>
                <w:rStyle w:val="Lienhypertexte"/>
                <w:noProof/>
              </w:rPr>
              <w:t>Palette de 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84C2" w14:textId="0F120C91" w:rsidR="008D7D89" w:rsidRDefault="008D7D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8" w:history="1">
            <w:r w:rsidRPr="009E20A3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C4F7" w14:textId="287C19BE" w:rsidR="008D7D89" w:rsidRDefault="008D7D8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70430379" w:history="1">
            <w:r w:rsidRPr="009E20A3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244E" w14:textId="04E3CF8B" w:rsidR="008D7D89" w:rsidRDefault="008D7D8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0" w:history="1">
            <w:r w:rsidRPr="009E20A3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7F74" w14:textId="76CE4F5A" w:rsidR="008D7D89" w:rsidRDefault="008D7D8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1" w:history="1">
            <w:r w:rsidRPr="009E20A3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Page 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6B0C" w14:textId="23A83CBF" w:rsidR="008D7D89" w:rsidRDefault="008D7D8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2" w:history="1">
            <w:r w:rsidRPr="009E20A3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Page détail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6008" w14:textId="1AE32356" w:rsidR="008D7D89" w:rsidRDefault="008D7D8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3" w:history="1">
            <w:r w:rsidRPr="009E20A3">
              <w:rPr>
                <w:rStyle w:val="Lienhypertexte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Page d’ajout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0759" w14:textId="70F8815F" w:rsidR="008D7D89" w:rsidRDefault="008D7D8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4" w:history="1">
            <w:r w:rsidRPr="009E20A3">
              <w:rPr>
                <w:rStyle w:val="Lienhypertexte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9F27" w14:textId="720E0C75" w:rsidR="008D7D89" w:rsidRDefault="008D7D89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0430385" w:history="1">
            <w:r w:rsidRPr="009E20A3">
              <w:rPr>
                <w:rStyle w:val="Lienhypertexte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9E20A3">
              <w:rPr>
                <w:rStyle w:val="Lienhypertexte"/>
                <w:noProof/>
              </w:rPr>
              <w:t>Normes curseur sur boutons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_Toc70430385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BA45" w14:textId="44BF6A43" w:rsidR="00487856" w:rsidRPr="008D7D89" w:rsidRDefault="008D7D89" w:rsidP="008D7D89">
          <w:r>
            <w:rPr>
              <w:b/>
              <w:bCs/>
              <w:lang w:val="fr-FR"/>
            </w:rPr>
            <w:fldChar w:fldCharType="end"/>
          </w:r>
        </w:p>
      </w:sdtContent>
    </w:sdt>
    <w:p w14:paraId="773D53A0" w14:textId="4C8FFC6E" w:rsidR="00C15E67" w:rsidRDefault="00C15E67" w:rsidP="00C15E67">
      <w:pPr>
        <w:pStyle w:val="Titre1"/>
        <w:ind w:left="720"/>
      </w:pPr>
      <w:bookmarkStart w:id="0" w:name="_Toc70430376"/>
    </w:p>
    <w:p w14:paraId="4AD3F249" w14:textId="77777777" w:rsidR="00C15E67" w:rsidRPr="00C15E67" w:rsidRDefault="00C15E67" w:rsidP="00C15E67"/>
    <w:p w14:paraId="18FED230" w14:textId="01500E32" w:rsidR="00986F70" w:rsidRDefault="006A2D68" w:rsidP="008C06D4">
      <w:pPr>
        <w:pStyle w:val="Titre1"/>
        <w:numPr>
          <w:ilvl w:val="0"/>
          <w:numId w:val="5"/>
        </w:numPr>
      </w:pPr>
      <w:r>
        <w:t>G</w:t>
      </w:r>
      <w:r w:rsidR="00986F70">
        <w:t>raphique</w:t>
      </w:r>
      <w:bookmarkEnd w:id="0"/>
    </w:p>
    <w:p w14:paraId="02D230CA" w14:textId="77777777" w:rsidR="006809E5" w:rsidRPr="006809E5" w:rsidRDefault="006809E5" w:rsidP="006809E5"/>
    <w:p w14:paraId="54A67572" w14:textId="77777777" w:rsidR="00317E8C" w:rsidRPr="00317E8C" w:rsidRDefault="00986F70" w:rsidP="00CF46CA">
      <w:pPr>
        <w:pStyle w:val="Titre2"/>
      </w:pPr>
      <w:r>
        <w:tab/>
      </w:r>
      <w:bookmarkStart w:id="1" w:name="_Toc70430377"/>
      <w:r w:rsidR="00B26B47">
        <w:t>Palette de couleurs</w:t>
      </w:r>
      <w:bookmarkEnd w:id="1"/>
    </w:p>
    <w:p w14:paraId="10F47BDF" w14:textId="77777777" w:rsidR="00120D9E" w:rsidRDefault="00B26B47" w:rsidP="006B3BF5">
      <w:r>
        <w:tab/>
      </w:r>
      <w:r w:rsidR="003C1DCE">
        <w:t xml:space="preserve">La palette de couleur </w:t>
      </w:r>
      <w:r w:rsidR="00480194">
        <w:t xml:space="preserve">et son code </w:t>
      </w:r>
      <w:r w:rsidR="00480194" w:rsidRPr="00A75C80">
        <w:t>hexadécimal</w:t>
      </w:r>
      <w:r w:rsidR="00480194">
        <w:t xml:space="preserve"> </w:t>
      </w:r>
      <w:r w:rsidR="003C1DCE">
        <w:t>est la suivante</w:t>
      </w:r>
      <w:r w:rsidR="00480194">
        <w:t> :</w:t>
      </w:r>
    </w:p>
    <w:tbl>
      <w:tblPr>
        <w:tblStyle w:val="Grilledutableau"/>
        <w:tblW w:w="9059" w:type="dxa"/>
        <w:tblInd w:w="708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09"/>
        <w:gridCol w:w="1510"/>
        <w:gridCol w:w="1510"/>
      </w:tblGrid>
      <w:tr w:rsidR="00270E44" w14:paraId="64E142AE" w14:textId="77777777" w:rsidTr="005A1A2D">
        <w:trPr>
          <w:trHeight w:val="331"/>
        </w:trPr>
        <w:tc>
          <w:tcPr>
            <w:tcW w:w="1510" w:type="dxa"/>
            <w:tcBorders>
              <w:bottom w:val="single" w:sz="4" w:space="0" w:color="FFFFFF"/>
            </w:tcBorders>
            <w:shd w:val="clear" w:color="auto" w:fill="000000" w:themeFill="text1"/>
          </w:tcPr>
          <w:p w14:paraId="0E40E23F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Noir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65F49899" w14:textId="3451CC0D" w:rsidR="00270E44" w:rsidRPr="003D7886" w:rsidRDefault="00270E44" w:rsidP="001C7F7C">
            <w:pPr>
              <w:jc w:val="center"/>
            </w:pPr>
            <w:r>
              <w:t>Gris Foncé</w:t>
            </w:r>
          </w:p>
        </w:tc>
        <w:tc>
          <w:tcPr>
            <w:tcW w:w="1510" w:type="dxa"/>
            <w:shd w:val="clear" w:color="auto" w:fill="D7D7D7"/>
          </w:tcPr>
          <w:p w14:paraId="6A344242" w14:textId="39CF6F7B" w:rsidR="00270E44" w:rsidRPr="00B10143" w:rsidRDefault="00270E44" w:rsidP="001C7F7C">
            <w:pPr>
              <w:jc w:val="center"/>
              <w:rPr>
                <w:color w:val="D7D7D7"/>
              </w:rPr>
            </w:pPr>
            <w:r w:rsidRPr="003D7886">
              <w:t>Gris</w:t>
            </w:r>
          </w:p>
        </w:tc>
        <w:tc>
          <w:tcPr>
            <w:tcW w:w="1509" w:type="dxa"/>
            <w:shd w:val="clear" w:color="auto" w:fill="34B67A"/>
          </w:tcPr>
          <w:p w14:paraId="71DEC0BB" w14:textId="77777777" w:rsidR="00270E44" w:rsidRPr="00F40BCF" w:rsidRDefault="00270E44" w:rsidP="001C7F7C">
            <w:pPr>
              <w:jc w:val="center"/>
            </w:pPr>
            <w:r w:rsidRPr="00F40BCF">
              <w:t>Vert moyen</w:t>
            </w:r>
          </w:p>
        </w:tc>
        <w:tc>
          <w:tcPr>
            <w:tcW w:w="1510" w:type="dxa"/>
            <w:shd w:val="clear" w:color="auto" w:fill="007051"/>
          </w:tcPr>
          <w:p w14:paraId="0994AF36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Vert foncé</w:t>
            </w:r>
          </w:p>
        </w:tc>
        <w:tc>
          <w:tcPr>
            <w:tcW w:w="1510" w:type="dxa"/>
          </w:tcPr>
          <w:p w14:paraId="2812660A" w14:textId="6F504DDC" w:rsidR="00270E44" w:rsidRDefault="00270E44" w:rsidP="001C7F7C">
            <w:pPr>
              <w:jc w:val="center"/>
            </w:pPr>
            <w:r>
              <w:t>Gris/Blanc</w:t>
            </w:r>
          </w:p>
        </w:tc>
      </w:tr>
      <w:tr w:rsidR="00270E44" w14:paraId="46F8E74C" w14:textId="77777777" w:rsidTr="005A1A2D">
        <w:trPr>
          <w:trHeight w:val="331"/>
        </w:trPr>
        <w:tc>
          <w:tcPr>
            <w:tcW w:w="15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 w:themeFill="text1"/>
          </w:tcPr>
          <w:p w14:paraId="30C7FE21" w14:textId="77777777" w:rsidR="00270E44" w:rsidRPr="00F40BCF" w:rsidRDefault="00270E44" w:rsidP="001C7F7C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#141414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53F47559" w14:textId="724A372C" w:rsidR="00270E44" w:rsidRPr="00C61E76" w:rsidRDefault="00270E44" w:rsidP="001C7F7C">
            <w:pPr>
              <w:jc w:val="center"/>
            </w:pPr>
            <w:r>
              <w:t>#</w:t>
            </w:r>
            <w:r w:rsidRPr="00476CFF">
              <w:t>434343</w:t>
            </w:r>
          </w:p>
        </w:tc>
        <w:tc>
          <w:tcPr>
            <w:tcW w:w="1510" w:type="dxa"/>
            <w:shd w:val="clear" w:color="auto" w:fill="D7D7D7"/>
          </w:tcPr>
          <w:p w14:paraId="036D0791" w14:textId="738F1A64" w:rsidR="00270E44" w:rsidRDefault="00270E44" w:rsidP="001C7F7C">
            <w:pPr>
              <w:jc w:val="center"/>
            </w:pPr>
            <w:r w:rsidRPr="00C61E76">
              <w:t>#</w:t>
            </w:r>
            <w:r>
              <w:t>D7D7D7</w:t>
            </w:r>
          </w:p>
        </w:tc>
        <w:tc>
          <w:tcPr>
            <w:tcW w:w="1509" w:type="dxa"/>
            <w:shd w:val="clear" w:color="auto" w:fill="34B67A"/>
          </w:tcPr>
          <w:p w14:paraId="08C7F569" w14:textId="7EC07DCF" w:rsidR="00270E44" w:rsidRPr="00F40BCF" w:rsidRDefault="00270E44" w:rsidP="001C7F7C">
            <w:pPr>
              <w:jc w:val="center"/>
            </w:pPr>
            <w:r w:rsidRPr="003E1E4D">
              <w:t>#34B67A</w:t>
            </w:r>
          </w:p>
        </w:tc>
        <w:tc>
          <w:tcPr>
            <w:tcW w:w="1510" w:type="dxa"/>
            <w:shd w:val="clear" w:color="auto" w:fill="007051"/>
          </w:tcPr>
          <w:p w14:paraId="7A1E654E" w14:textId="58F2527A" w:rsidR="00270E44" w:rsidRPr="00F40BCF" w:rsidRDefault="00270E44" w:rsidP="003E1E4D">
            <w:pPr>
              <w:jc w:val="center"/>
              <w:rPr>
                <w:color w:val="FFFFFF" w:themeColor="background1"/>
              </w:rPr>
            </w:pPr>
            <w:r w:rsidRPr="00F40BCF">
              <w:rPr>
                <w:color w:val="FFFFFF" w:themeColor="background1"/>
              </w:rPr>
              <w:t>#007051</w:t>
            </w:r>
          </w:p>
        </w:tc>
        <w:tc>
          <w:tcPr>
            <w:tcW w:w="1510" w:type="dxa"/>
          </w:tcPr>
          <w:p w14:paraId="7B2148F5" w14:textId="789A1E2E" w:rsidR="00270E44" w:rsidRDefault="00270E44" w:rsidP="001C7F7C">
            <w:pPr>
              <w:jc w:val="center"/>
            </w:pPr>
            <w:r>
              <w:t>#</w:t>
            </w:r>
            <w:r w:rsidRPr="00E30299">
              <w:t>F6F6F6</w:t>
            </w:r>
          </w:p>
        </w:tc>
      </w:tr>
    </w:tbl>
    <w:p w14:paraId="63487A8C" w14:textId="7147B94F" w:rsidR="004B654B" w:rsidRDefault="004B654B" w:rsidP="000F6FCC"/>
    <w:p w14:paraId="29EB2CF5" w14:textId="318E1039" w:rsidR="00585F2D" w:rsidRDefault="00585F2D" w:rsidP="002122D8">
      <w:pPr>
        <w:ind w:left="708"/>
      </w:pPr>
      <w:r>
        <w:rPr>
          <w:noProof/>
          <w:lang w:eastAsia="fr-CH"/>
        </w:rPr>
        <w:drawing>
          <wp:inline distT="0" distB="0" distL="0" distR="0" wp14:anchorId="321132F9" wp14:editId="5BB20E13">
            <wp:extent cx="5760720" cy="68961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6C" w14:textId="77777777" w:rsidR="008B4F50" w:rsidRDefault="008B4F50" w:rsidP="002122D8">
      <w:pPr>
        <w:ind w:left="708"/>
      </w:pPr>
    </w:p>
    <w:p w14:paraId="7B980805" w14:textId="7BF14093" w:rsidR="00C15E67" w:rsidRDefault="00C15E67">
      <w:r>
        <w:br w:type="page"/>
      </w:r>
    </w:p>
    <w:p w14:paraId="714744FB" w14:textId="77777777" w:rsidR="000764F3" w:rsidRDefault="000764F3" w:rsidP="000764F3"/>
    <w:p w14:paraId="12789657" w14:textId="73FA3982" w:rsidR="000764F3" w:rsidRDefault="00850AD2" w:rsidP="008C06D4">
      <w:pPr>
        <w:pStyle w:val="Titre1"/>
        <w:numPr>
          <w:ilvl w:val="0"/>
          <w:numId w:val="5"/>
        </w:numPr>
      </w:pPr>
      <w:bookmarkStart w:id="2" w:name="_Toc70430378"/>
      <w:r>
        <w:t xml:space="preserve">Plan </w:t>
      </w:r>
      <w:r w:rsidR="00CF6A28">
        <w:t>du site</w:t>
      </w:r>
      <w:bookmarkEnd w:id="2"/>
    </w:p>
    <w:p w14:paraId="3BE46EDB" w14:textId="5342445E" w:rsidR="0071664E" w:rsidRPr="00B73982" w:rsidRDefault="00B73982" w:rsidP="00850AD2">
      <w:pPr>
        <w:rPr>
          <w:color w:val="FF0000"/>
        </w:rPr>
      </w:pPr>
      <w:proofErr w:type="gramStart"/>
      <w:r w:rsidRPr="00B73982">
        <w:rPr>
          <w:color w:val="FF0000"/>
          <w:u w:val="single"/>
        </w:rPr>
        <w:t>/!\</w:t>
      </w:r>
      <w:proofErr w:type="gramEnd"/>
      <w:r w:rsidR="00C91819" w:rsidRPr="00B73982">
        <w:rPr>
          <w:color w:val="FF0000"/>
        </w:rPr>
        <w:t xml:space="preserve"> Si l’utilisateur n’est pas connecté, les pages inaccessible ne s’affichent pas</w:t>
      </w:r>
    </w:p>
    <w:p w14:paraId="372C3816" w14:textId="328BE532" w:rsidR="00850AD2" w:rsidRPr="00850AD2" w:rsidRDefault="00C26E2F" w:rsidP="00850AD2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45715" wp14:editId="46C8A9AE">
                <wp:simplePos x="0" y="0"/>
                <wp:positionH relativeFrom="column">
                  <wp:posOffset>1865427</wp:posOffset>
                </wp:positionH>
                <wp:positionV relativeFrom="paragraph">
                  <wp:posOffset>134620</wp:posOffset>
                </wp:positionV>
                <wp:extent cx="1880006" cy="672998"/>
                <wp:effectExtent l="0" t="0" r="2540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6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9A566" w14:textId="77777777" w:rsidR="00C26E2F" w:rsidRDefault="00711BA1" w:rsidP="00A848F6">
                            <w:pPr>
                              <w:spacing w:after="0"/>
                              <w:jc w:val="center"/>
                            </w:pPr>
                            <w:r>
                              <w:t>Accueil</w:t>
                            </w:r>
                          </w:p>
                          <w:p w14:paraId="78BAF339" w14:textId="77777777" w:rsidR="006D2F34" w:rsidRDefault="006D2F34" w:rsidP="00A848F6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5715" id="Rectangle 1" o:spid="_x0000_s1026" style="position:absolute;margin-left:146.9pt;margin-top:10.6pt;width:148.0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" fillcolor="#5b9bd5 [3204]" strokecolor="#1f4d78 [1604]" strokeweight="1pt">
                <v:textbox>
                  <w:txbxContent>
                    <w:p w14:paraId="2029A566" w14:textId="77777777" w:rsidR="00C26E2F" w:rsidRDefault="00711BA1" w:rsidP="00A848F6">
                      <w:pPr>
                        <w:spacing w:after="0"/>
                        <w:jc w:val="center"/>
                      </w:pPr>
                      <w:r>
                        <w:t>Accueil</w:t>
                      </w:r>
                    </w:p>
                    <w:p w14:paraId="78BAF339" w14:textId="77777777" w:rsidR="006D2F34" w:rsidRDefault="006D2F34" w:rsidP="00A848F6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5739ADB" w14:textId="77777777" w:rsidR="002F596A" w:rsidRDefault="002F596A" w:rsidP="00986F70"/>
    <w:p w14:paraId="4F9DBD61" w14:textId="6E702B4A" w:rsidR="002F596A" w:rsidRDefault="002F596A" w:rsidP="00986F7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37DD7" wp14:editId="4736BE30">
                <wp:simplePos x="0" y="0"/>
                <wp:positionH relativeFrom="column">
                  <wp:posOffset>1308100</wp:posOffset>
                </wp:positionH>
                <wp:positionV relativeFrom="paragraph">
                  <wp:posOffset>1270000</wp:posOffset>
                </wp:positionV>
                <wp:extent cx="548640" cy="694690"/>
                <wp:effectExtent l="38100" t="38100" r="60960" b="482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946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39C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03pt;margin-top:100pt;width:43.2pt;height:5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0D71F" wp14:editId="7320AA6B">
                <wp:simplePos x="0" y="0"/>
                <wp:positionH relativeFrom="column">
                  <wp:posOffset>1854835</wp:posOffset>
                </wp:positionH>
                <wp:positionV relativeFrom="paragraph">
                  <wp:posOffset>1289685</wp:posOffset>
                </wp:positionV>
                <wp:extent cx="1879600" cy="672465"/>
                <wp:effectExtent l="0" t="0" r="2540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E47F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Ajouter appréciation</w:t>
                            </w:r>
                          </w:p>
                          <w:p w14:paraId="5D2BAE68" w14:textId="77777777" w:rsidR="003C0E90" w:rsidRDefault="003C0E90" w:rsidP="003C0E90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FC7F18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D71F" id="Rectangle 6" o:spid="_x0000_s1027" style="position:absolute;margin-left:146.05pt;margin-top:101.55pt;width:148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VlfAIAAEsFAAAOAAAAZHJzL2Uyb0RvYy54bWysVFFP2zAQfp+0/2D5fSStSo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" fillcolor="#5b9bd5 [3204]" strokecolor="#1f4d78 [1604]" strokeweight="1pt">
                <v:textbox>
                  <w:txbxContent>
                    <w:p w14:paraId="3F55E47F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Ajouter appréciation</w:t>
                      </w:r>
                    </w:p>
                    <w:p w14:paraId="5D2BAE68" w14:textId="77777777" w:rsidR="003C0E90" w:rsidRDefault="003C0E90" w:rsidP="003C0E90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FC7F18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EBCB8" wp14:editId="60A9F4C9">
                <wp:simplePos x="0" y="0"/>
                <wp:positionH relativeFrom="column">
                  <wp:posOffset>4504690</wp:posOffset>
                </wp:positionH>
                <wp:positionV relativeFrom="paragraph">
                  <wp:posOffset>607060</wp:posOffset>
                </wp:positionV>
                <wp:extent cx="1879600" cy="672465"/>
                <wp:effectExtent l="0" t="0" r="2540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3934" w14:textId="1E8DD706" w:rsidR="006D2F34" w:rsidRDefault="00097875" w:rsidP="006D2F34">
                            <w:pPr>
                              <w:spacing w:after="0"/>
                              <w:jc w:val="center"/>
                            </w:pPr>
                            <w:r>
                              <w:t>Ajouter</w:t>
                            </w:r>
                            <w:r w:rsidR="008353ED">
                              <w:t xml:space="preserve"> ouvrage</w:t>
                            </w:r>
                          </w:p>
                          <w:p w14:paraId="36257501" w14:textId="2A98BEA8" w:rsidR="00BF0DD0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4B62DA">
                              <w:t>Utilisateur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EBCB8" id="Rectangle 3" o:spid="_x0000_s1028" style="position:absolute;margin-left:354.7pt;margin-top:47.8pt;width:148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/0JfQIAAEs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" fillcolor="#5b9bd5 [3204]" strokecolor="#1f4d78 [1604]" strokeweight="1pt">
                <v:textbox>
                  <w:txbxContent>
                    <w:p w14:paraId="683E3934" w14:textId="1E8DD706" w:rsidR="006D2F34" w:rsidRDefault="00097875" w:rsidP="006D2F34">
                      <w:pPr>
                        <w:spacing w:after="0"/>
                        <w:jc w:val="center"/>
                      </w:pPr>
                      <w:r>
                        <w:t>Ajouter</w:t>
                      </w:r>
                      <w:r w:rsidR="008353ED">
                        <w:t xml:space="preserve"> ouvrage</w:t>
                      </w:r>
                    </w:p>
                    <w:p w14:paraId="36257501" w14:textId="2A98BEA8" w:rsidR="00BF0DD0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4B62DA">
                        <w:t>Utilisateur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E8D34" wp14:editId="39D2A252">
                <wp:simplePos x="0" y="0"/>
                <wp:positionH relativeFrom="column">
                  <wp:posOffset>-570865</wp:posOffset>
                </wp:positionH>
                <wp:positionV relativeFrom="paragraph">
                  <wp:posOffset>594995</wp:posOffset>
                </wp:positionV>
                <wp:extent cx="1879600" cy="672465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A9FE6" w14:textId="77777777" w:rsidR="00BF0DD0" w:rsidRDefault="005147D1" w:rsidP="00BF0DD0">
                            <w:pPr>
                              <w:spacing w:after="0"/>
                              <w:jc w:val="center"/>
                            </w:pPr>
                            <w:r>
                              <w:t>Liste par c</w:t>
                            </w:r>
                            <w:r w:rsidR="004F0570">
                              <w:t>atégorie</w:t>
                            </w:r>
                            <w:r w:rsidR="00EF7E35">
                              <w:t>s</w:t>
                            </w:r>
                          </w:p>
                          <w:p w14:paraId="7CA51E0E" w14:textId="2CF8E72B" w:rsidR="006D2F34" w:rsidRDefault="006D2F34" w:rsidP="006D2F34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 w:rsidR="00D75431">
                              <w:t>Tous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D34" id="Rectangle 4" o:spid="_x0000_s1029" style="position:absolute;margin-left:-44.95pt;margin-top:46.85pt;width:148pt;height:5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7dfgIAAEs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" fillcolor="#5b9bd5 [3204]" strokecolor="#1f4d78 [1604]" strokeweight="1pt">
                <v:textbox>
                  <w:txbxContent>
                    <w:p w14:paraId="520A9FE6" w14:textId="77777777" w:rsidR="00BF0DD0" w:rsidRDefault="005147D1" w:rsidP="00BF0DD0">
                      <w:pPr>
                        <w:spacing w:after="0"/>
                        <w:jc w:val="center"/>
                      </w:pPr>
                      <w:r>
                        <w:t>Liste par c</w:t>
                      </w:r>
                      <w:r w:rsidR="004F0570">
                        <w:t>atégorie</w:t>
                      </w:r>
                      <w:r w:rsidR="00EF7E35">
                        <w:t>s</w:t>
                      </w:r>
                    </w:p>
                    <w:p w14:paraId="7CA51E0E" w14:textId="2CF8E72B" w:rsidR="006D2F34" w:rsidRDefault="006D2F34" w:rsidP="006D2F34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 w:rsidR="00D75431">
                        <w:t>Tous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415B8" wp14:editId="09FC9451">
                <wp:simplePos x="0" y="0"/>
                <wp:positionH relativeFrom="column">
                  <wp:posOffset>1308100</wp:posOffset>
                </wp:positionH>
                <wp:positionV relativeFrom="paragraph">
                  <wp:posOffset>245745</wp:posOffset>
                </wp:positionV>
                <wp:extent cx="548640" cy="351155"/>
                <wp:effectExtent l="38100" t="38100" r="60960" b="488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CAC4E" id="Connecteur droit avec flèche 10" o:spid="_x0000_s1026" type="#_x0000_t32" style="position:absolute;margin-left:103pt;margin-top:19.35pt;width:43.2pt;height:27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26871" wp14:editId="50D4ACF8">
                <wp:simplePos x="0" y="0"/>
                <wp:positionH relativeFrom="column">
                  <wp:posOffset>3736975</wp:posOffset>
                </wp:positionH>
                <wp:positionV relativeFrom="paragraph">
                  <wp:posOffset>245745</wp:posOffset>
                </wp:positionV>
                <wp:extent cx="768350" cy="351155"/>
                <wp:effectExtent l="38100" t="38100" r="31750" b="6794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511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2210B" id="Connecteur droit avec flèche 11" o:spid="_x0000_s1026" type="#_x0000_t32" style="position:absolute;margin-left:294.25pt;margin-top:19.35pt;width:60.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8B555" wp14:editId="690B2670">
                <wp:simplePos x="0" y="0"/>
                <wp:positionH relativeFrom="column">
                  <wp:posOffset>2808910</wp:posOffset>
                </wp:positionH>
                <wp:positionV relativeFrom="paragraph">
                  <wp:posOffset>245923</wp:posOffset>
                </wp:positionV>
                <wp:extent cx="0" cy="1046607"/>
                <wp:effectExtent l="76200" t="38100" r="57150" b="5842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66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FC87" id="Connecteur droit avec flèche 12" o:spid="_x0000_s1026" type="#_x0000_t32" style="position:absolute;margin-left:221.15pt;margin-top:19.35pt;width:0;height:8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50EB7B7A" w14:textId="59E13A3B" w:rsidR="002F596A" w:rsidRDefault="002F596A" w:rsidP="00986F70"/>
    <w:p w14:paraId="689D67D4" w14:textId="5B65FEF4" w:rsidR="002F596A" w:rsidRDefault="002F596A" w:rsidP="00986F70"/>
    <w:p w14:paraId="7BCFBCE0" w14:textId="745FB57C" w:rsidR="00A3127E" w:rsidRDefault="00A3127E" w:rsidP="00986F70"/>
    <w:p w14:paraId="19D239BC" w14:textId="1D913C97" w:rsidR="00C15E67" w:rsidRDefault="00C15E67" w:rsidP="00C15E67">
      <w:pPr>
        <w:pStyle w:val="Titre1"/>
        <w:ind w:left="720"/>
      </w:pPr>
      <w:bookmarkStart w:id="3" w:name="_Toc70430379"/>
    </w:p>
    <w:p w14:paraId="67CE1FF4" w14:textId="11C1742D" w:rsidR="00C15E67" w:rsidRDefault="00C15E67" w:rsidP="00C15E67"/>
    <w:p w14:paraId="45929C91" w14:textId="331CECFA" w:rsidR="00C15E67" w:rsidRDefault="00C15E67" w:rsidP="00C15E67"/>
    <w:p w14:paraId="77BBFB7F" w14:textId="773B2411" w:rsidR="00C15E67" w:rsidRDefault="00C15E67" w:rsidP="00C15E67"/>
    <w:p w14:paraId="32E3A506" w14:textId="5D936F28" w:rsidR="00C15E67" w:rsidRDefault="00C15E67" w:rsidP="00C15E67"/>
    <w:p w14:paraId="4FEF4979" w14:textId="5D90B9DB" w:rsidR="00C15E67" w:rsidRPr="00C15E67" w:rsidRDefault="00C15E67" w:rsidP="00C15E67">
      <w:r>
        <w:br w:type="page"/>
      </w:r>
      <w:bookmarkStart w:id="4" w:name="_GoBack"/>
      <w:bookmarkEnd w:id="4"/>
    </w:p>
    <w:p w14:paraId="62AA7C32" w14:textId="294010D3" w:rsidR="00A3127E" w:rsidRDefault="00D40491" w:rsidP="008C06D4">
      <w:pPr>
        <w:pStyle w:val="Titre1"/>
        <w:numPr>
          <w:ilvl w:val="0"/>
          <w:numId w:val="5"/>
        </w:numPr>
      </w:pPr>
      <w:proofErr w:type="spellStart"/>
      <w:r>
        <w:lastRenderedPageBreak/>
        <w:t>Mockup</w:t>
      </w:r>
      <w:bookmarkEnd w:id="3"/>
      <w:proofErr w:type="spellEnd"/>
      <w:r>
        <w:t xml:space="preserve"> </w:t>
      </w:r>
    </w:p>
    <w:p w14:paraId="50F1B94C" w14:textId="308051A5" w:rsidR="00D40491" w:rsidRDefault="00D40491" w:rsidP="00D40491"/>
    <w:p w14:paraId="45C90666" w14:textId="66E5B88B" w:rsidR="00B0517F" w:rsidRDefault="00B0517F" w:rsidP="00D832DF">
      <w:pPr>
        <w:pStyle w:val="Titre2"/>
        <w:numPr>
          <w:ilvl w:val="1"/>
          <w:numId w:val="5"/>
        </w:numPr>
      </w:pPr>
      <w:bookmarkStart w:id="5" w:name="_Toc70430380"/>
      <w:r>
        <w:t>Page d’accueil</w:t>
      </w:r>
      <w:bookmarkEnd w:id="5"/>
    </w:p>
    <w:p w14:paraId="0A54FECE" w14:textId="0A028D83" w:rsidR="00D40491" w:rsidRDefault="00A35C21" w:rsidP="00D40491">
      <w:r>
        <w:rPr>
          <w:noProof/>
          <w:lang w:eastAsia="fr-CH"/>
        </w:rPr>
        <w:drawing>
          <wp:inline distT="0" distB="0" distL="0" distR="0" wp14:anchorId="3D0E2098" wp14:editId="2A6B21A8">
            <wp:extent cx="5760720" cy="3359150"/>
            <wp:effectExtent l="19050" t="19050" r="1143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94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EFB9663" w14:textId="6303793D" w:rsidR="00A35C21" w:rsidRDefault="00A35C21" w:rsidP="00D40491"/>
    <w:p w14:paraId="174F0296" w14:textId="32ED2DB6" w:rsidR="00B0517F" w:rsidRDefault="00D832DF" w:rsidP="00D832DF">
      <w:pPr>
        <w:pStyle w:val="Titre2"/>
        <w:numPr>
          <w:ilvl w:val="1"/>
          <w:numId w:val="5"/>
        </w:numPr>
      </w:pPr>
      <w:r>
        <w:t xml:space="preserve"> </w:t>
      </w:r>
      <w:bookmarkStart w:id="6" w:name="_Toc70430381"/>
      <w:r>
        <w:t>P</w:t>
      </w:r>
      <w:r w:rsidR="00B0517F">
        <w:t>age de listing</w:t>
      </w:r>
      <w:bookmarkEnd w:id="6"/>
    </w:p>
    <w:p w14:paraId="7D0E71EB" w14:textId="18343CB4" w:rsidR="00A35C21" w:rsidRDefault="00A35C21" w:rsidP="00D40491">
      <w:r>
        <w:rPr>
          <w:noProof/>
          <w:lang w:eastAsia="fr-CH"/>
        </w:rPr>
        <w:drawing>
          <wp:inline distT="0" distB="0" distL="0" distR="0" wp14:anchorId="35CFA92F" wp14:editId="16BC772D">
            <wp:extent cx="5760720" cy="3357245"/>
            <wp:effectExtent l="19050" t="19050" r="11430" b="146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22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7098D79" w14:textId="4B19CDF8" w:rsidR="00A35C21" w:rsidRDefault="00A35C21" w:rsidP="00D40491"/>
    <w:p w14:paraId="37FF6EB2" w14:textId="317615C8" w:rsidR="00A35C21" w:rsidRDefault="00A35C21" w:rsidP="00D40491"/>
    <w:p w14:paraId="1A2E5839" w14:textId="3EFC20B9" w:rsidR="002A7F55" w:rsidRDefault="00B0517F" w:rsidP="00D832DF">
      <w:pPr>
        <w:pStyle w:val="Titre2"/>
        <w:numPr>
          <w:ilvl w:val="1"/>
          <w:numId w:val="5"/>
        </w:numPr>
      </w:pPr>
      <w:bookmarkStart w:id="7" w:name="_Toc70430382"/>
      <w:r>
        <w:lastRenderedPageBreak/>
        <w:t>Page détail</w:t>
      </w:r>
      <w:bookmarkEnd w:id="7"/>
    </w:p>
    <w:p w14:paraId="47B28F73" w14:textId="376130A1" w:rsidR="002A7F55" w:rsidRDefault="008E22DF" w:rsidP="00D40491">
      <w:r>
        <w:rPr>
          <w:noProof/>
          <w:lang w:eastAsia="fr-CH"/>
        </w:rPr>
        <w:drawing>
          <wp:inline distT="0" distB="0" distL="0" distR="0" wp14:anchorId="04FE6DE2" wp14:editId="5E3D977E">
            <wp:extent cx="5760720" cy="3356610"/>
            <wp:effectExtent l="19050" t="19050" r="11430" b="152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67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6935C78" w14:textId="6553EE72" w:rsidR="008E22DF" w:rsidRDefault="008E22DF" w:rsidP="00D40491"/>
    <w:p w14:paraId="5FEF8A31" w14:textId="5EF06D0A" w:rsidR="00B0517F" w:rsidRDefault="00B0517F" w:rsidP="00D832DF">
      <w:pPr>
        <w:pStyle w:val="Titre2"/>
        <w:numPr>
          <w:ilvl w:val="1"/>
          <w:numId w:val="5"/>
        </w:numPr>
      </w:pPr>
      <w:bookmarkStart w:id="8" w:name="_Toc70430383"/>
      <w:r>
        <w:t>Page d’ajout</w:t>
      </w:r>
      <w:bookmarkEnd w:id="8"/>
    </w:p>
    <w:p w14:paraId="624F5556" w14:textId="77B8AD37" w:rsidR="008E22DF" w:rsidRDefault="00BF1405" w:rsidP="00D40491">
      <w:r>
        <w:rPr>
          <w:noProof/>
          <w:lang w:eastAsia="fr-CH"/>
        </w:rPr>
        <w:drawing>
          <wp:inline distT="0" distB="0" distL="0" distR="0" wp14:anchorId="0C96F1F3" wp14:editId="69237136">
            <wp:extent cx="5760720" cy="3366135"/>
            <wp:effectExtent l="19050" t="19050" r="11430" b="247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BE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D9FD09" w14:textId="1BB6E227" w:rsidR="00BF1405" w:rsidRDefault="00BF1405" w:rsidP="00D40491"/>
    <w:p w14:paraId="12BCFE18" w14:textId="589643C4" w:rsidR="00B0517F" w:rsidRDefault="00B0517F" w:rsidP="00D40491"/>
    <w:p w14:paraId="17B2AE3E" w14:textId="746894B2" w:rsidR="00B0517F" w:rsidRDefault="00B0517F" w:rsidP="00D40491"/>
    <w:p w14:paraId="6B1D70F0" w14:textId="640E4F7E" w:rsidR="00B0517F" w:rsidRDefault="00B0517F" w:rsidP="00D40491"/>
    <w:p w14:paraId="140C8698" w14:textId="2449710E" w:rsidR="00B0517F" w:rsidRDefault="00B0517F" w:rsidP="00D832DF">
      <w:pPr>
        <w:pStyle w:val="Titre2"/>
        <w:numPr>
          <w:ilvl w:val="1"/>
          <w:numId w:val="5"/>
        </w:numPr>
      </w:pPr>
      <w:bookmarkStart w:id="9" w:name="_Toc70430384"/>
      <w:r>
        <w:lastRenderedPageBreak/>
        <w:t>Page de connexion</w:t>
      </w:r>
      <w:bookmarkEnd w:id="9"/>
    </w:p>
    <w:p w14:paraId="520EBB4C" w14:textId="77910D6D" w:rsidR="00BF1405" w:rsidRDefault="003A1D29" w:rsidP="00D40491">
      <w:r>
        <w:rPr>
          <w:noProof/>
          <w:lang w:eastAsia="fr-CH"/>
        </w:rPr>
        <w:drawing>
          <wp:inline distT="0" distB="0" distL="0" distR="0" wp14:anchorId="3B82F883" wp14:editId="30B2E242">
            <wp:extent cx="5760720" cy="3371215"/>
            <wp:effectExtent l="19050" t="19050" r="11430" b="196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C2E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754948" w14:textId="0FA97160" w:rsidR="00D95C55" w:rsidRDefault="00D95C55" w:rsidP="00D40491"/>
    <w:p w14:paraId="726F3555" w14:textId="3EE91AAA" w:rsidR="00B0517F" w:rsidRDefault="00B0517F" w:rsidP="00D832DF">
      <w:pPr>
        <w:pStyle w:val="Titre2"/>
        <w:numPr>
          <w:ilvl w:val="1"/>
          <w:numId w:val="5"/>
        </w:numPr>
      </w:pPr>
      <w:bookmarkStart w:id="10" w:name="_Toc70430385"/>
      <w:r>
        <w:t>Normes curseur sur boutons</w:t>
      </w:r>
      <w:bookmarkEnd w:id="10"/>
    </w:p>
    <w:p w14:paraId="115E7F19" w14:textId="64D557F6" w:rsidR="00D95C55" w:rsidRPr="00D40491" w:rsidRDefault="00D95C55" w:rsidP="00D40491">
      <w:r>
        <w:rPr>
          <w:noProof/>
          <w:lang w:eastAsia="fr-CH"/>
        </w:rPr>
        <w:drawing>
          <wp:inline distT="0" distB="0" distL="0" distR="0" wp14:anchorId="679C67C9" wp14:editId="0563A0C4">
            <wp:extent cx="5420481" cy="4086795"/>
            <wp:effectExtent l="19050" t="19050" r="27940" b="285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C554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867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D95C55" w:rsidRPr="00D4049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87EE6" w14:textId="77777777" w:rsidR="00C96EE5" w:rsidRDefault="00C96EE5" w:rsidP="00CE3078">
      <w:pPr>
        <w:spacing w:after="0" w:line="240" w:lineRule="auto"/>
      </w:pPr>
      <w:r>
        <w:separator/>
      </w:r>
    </w:p>
  </w:endnote>
  <w:endnote w:type="continuationSeparator" w:id="0">
    <w:p w14:paraId="06F3D1E6" w14:textId="77777777" w:rsidR="00C96EE5" w:rsidRDefault="00C96EE5" w:rsidP="00CE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6C291D" w:rsidRPr="00F04380" w14:paraId="3C137077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262B609E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Auteur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692655A1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7EAFDF38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Créé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CREATEDATE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26 avril 2021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DB1E94F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0CE484A" w14:textId="77777777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AUTHOR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21B9">
            <w:rPr>
              <w:noProof/>
              <w:sz w:val="16"/>
              <w:szCs w:val="16"/>
            </w:rPr>
            <w:t>Younes Sayeh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MERGEFORMAT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Upper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sdt>
          <w:sdtPr>
            <w:rPr>
              <w:sz w:val="16"/>
              <w:szCs w:val="16"/>
            </w:rPr>
            <w:id w:val="-984773311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172863628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4B82E87" w14:textId="4CED242A" w:rsidR="006C291D" w:rsidRPr="003552D9" w:rsidRDefault="006C291D" w:rsidP="006C291D">
                  <w:pPr>
                    <w:pStyle w:val="Pieddepage"/>
                    <w:jc w:val="center"/>
                    <w:rPr>
                      <w:sz w:val="16"/>
                      <w:szCs w:val="16"/>
                    </w:rPr>
                  </w:pP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Page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C15E67">
                    <w:rPr>
                      <w:b/>
                      <w:bCs/>
                      <w:noProof/>
                      <w:sz w:val="16"/>
                      <w:szCs w:val="16"/>
                    </w:rPr>
                    <w:t>4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3552D9">
                    <w:rPr>
                      <w:sz w:val="16"/>
                      <w:szCs w:val="16"/>
                      <w:lang w:val="fr-FR"/>
                    </w:rPr>
                    <w:t xml:space="preserve"> sur 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C15E67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3552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  <w:tc>
        <w:tcPr>
          <w:tcW w:w="3021" w:type="dxa"/>
          <w:shd w:val="clear" w:color="auto" w:fill="auto"/>
          <w:vAlign w:val="center"/>
        </w:tcPr>
        <w:p w14:paraId="78DDBD3E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PRINTDATE  \@ "d MMMM yyyy"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 XXX 0000</w:t>
          </w:r>
          <w:r>
            <w:rPr>
              <w:sz w:val="16"/>
              <w:szCs w:val="16"/>
            </w:rPr>
            <w:fldChar w:fldCharType="end"/>
          </w:r>
        </w:p>
      </w:tc>
    </w:tr>
    <w:tr w:rsidR="006C291D" w:rsidRPr="00F04380" w14:paraId="60DD994C" w14:textId="77777777" w:rsidTr="00C73FA5">
      <w:trPr>
        <w:jc w:val="center"/>
      </w:trPr>
      <w:tc>
        <w:tcPr>
          <w:tcW w:w="3020" w:type="dxa"/>
          <w:shd w:val="clear" w:color="auto" w:fill="auto"/>
          <w:vAlign w:val="center"/>
        </w:tcPr>
        <w:p w14:paraId="5D506A38" w14:textId="381EB098" w:rsidR="006C291D" w:rsidRPr="00F04380" w:rsidRDefault="006C291D" w:rsidP="006C291D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REVNUM  \# "0" \* Arabic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du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 MMMM yyyy"  \* MERGEFORMAT </w:instrText>
          </w:r>
          <w:r>
            <w:rPr>
              <w:sz w:val="16"/>
              <w:szCs w:val="16"/>
            </w:rPr>
            <w:fldChar w:fldCharType="separate"/>
          </w:r>
          <w:r w:rsidR="00A3127E">
            <w:rPr>
              <w:noProof/>
              <w:sz w:val="16"/>
              <w:szCs w:val="16"/>
            </w:rPr>
            <w:t>27 avril 2021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021" w:type="dxa"/>
          <w:shd w:val="clear" w:color="auto" w:fill="auto"/>
          <w:vAlign w:val="center"/>
        </w:tcPr>
        <w:p w14:paraId="7107BD2F" w14:textId="77777777" w:rsidR="006C291D" w:rsidRPr="00F04380" w:rsidRDefault="006C291D" w:rsidP="006C291D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3021" w:type="dxa"/>
          <w:shd w:val="clear" w:color="auto" w:fill="auto"/>
          <w:vAlign w:val="center"/>
        </w:tcPr>
        <w:p w14:paraId="50F1A1EB" w14:textId="77777777" w:rsidR="006C291D" w:rsidRPr="00F04380" w:rsidRDefault="006C291D" w:rsidP="006C291D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P_040-Normes-Graphique.docx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04EEC26" w14:textId="77777777" w:rsidR="00CE3078" w:rsidRDefault="00CE3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EB3E0" w14:textId="77777777" w:rsidR="00C96EE5" w:rsidRDefault="00C96EE5" w:rsidP="00CE3078">
      <w:pPr>
        <w:spacing w:after="0" w:line="240" w:lineRule="auto"/>
      </w:pPr>
      <w:r>
        <w:separator/>
      </w:r>
    </w:p>
  </w:footnote>
  <w:footnote w:type="continuationSeparator" w:id="0">
    <w:p w14:paraId="7D7F182B" w14:textId="77777777" w:rsidR="00C96EE5" w:rsidRDefault="00C96EE5" w:rsidP="00CE3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E3078" w14:paraId="5A26AAA3" w14:textId="77777777" w:rsidTr="003451C0">
      <w:tc>
        <w:tcPr>
          <w:tcW w:w="3020" w:type="dxa"/>
        </w:tcPr>
        <w:p w14:paraId="3107E652" w14:textId="77777777" w:rsidR="00CE3078" w:rsidRPr="00A80155" w:rsidRDefault="00821CEF">
          <w:pPr>
            <w:pStyle w:val="En-tte"/>
            <w:rPr>
              <w:rFonts w:ascii="ETML L" w:hAnsi="ETML L"/>
            </w:rPr>
          </w:pPr>
          <w:r w:rsidRPr="006166C9">
            <w:rPr>
              <w:rFonts w:ascii="ETML L" w:hAnsi="ETML L"/>
              <w:sz w:val="20"/>
            </w:rPr>
            <w:t>ETML</w:t>
          </w:r>
        </w:p>
      </w:tc>
      <w:tc>
        <w:tcPr>
          <w:tcW w:w="3021" w:type="dxa"/>
        </w:tcPr>
        <w:p w14:paraId="171BA45E" w14:textId="77777777" w:rsidR="00CE3078" w:rsidRDefault="00821CEF" w:rsidP="00821CEF">
          <w:pPr>
            <w:pStyle w:val="En-tte"/>
            <w:jc w:val="center"/>
          </w:pPr>
          <w:r>
            <w:t>P_040-Web2</w:t>
          </w:r>
        </w:p>
      </w:tc>
      <w:tc>
        <w:tcPr>
          <w:tcW w:w="3021" w:type="dxa"/>
        </w:tcPr>
        <w:p w14:paraId="1A7D760E" w14:textId="77777777" w:rsidR="00CE3078" w:rsidRDefault="00CE3078" w:rsidP="00073D7C">
          <w:pPr>
            <w:pStyle w:val="En-tte"/>
            <w:jc w:val="right"/>
          </w:pPr>
        </w:p>
      </w:tc>
    </w:tr>
  </w:tbl>
  <w:p w14:paraId="186D07DC" w14:textId="77777777" w:rsidR="00CE3078" w:rsidRDefault="00CE30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CD6"/>
    <w:multiLevelType w:val="hybridMultilevel"/>
    <w:tmpl w:val="7E2A813A"/>
    <w:lvl w:ilvl="0" w:tplc="2AEE4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53609E3"/>
    <w:multiLevelType w:val="hybridMultilevel"/>
    <w:tmpl w:val="40EE4D28"/>
    <w:lvl w:ilvl="0" w:tplc="AB429CA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AF67AC9"/>
    <w:multiLevelType w:val="hybridMultilevel"/>
    <w:tmpl w:val="E3D4E80E"/>
    <w:lvl w:ilvl="0" w:tplc="D43C94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0D67710"/>
    <w:multiLevelType w:val="hybridMultilevel"/>
    <w:tmpl w:val="F236B2F2"/>
    <w:lvl w:ilvl="0" w:tplc="E9C0329C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06C59FA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BBD7AC1"/>
    <w:multiLevelType w:val="multilevel"/>
    <w:tmpl w:val="2BCA4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A5"/>
    <w:rsid w:val="00017596"/>
    <w:rsid w:val="0004238F"/>
    <w:rsid w:val="00044069"/>
    <w:rsid w:val="00051F8B"/>
    <w:rsid w:val="00073D7C"/>
    <w:rsid w:val="00074418"/>
    <w:rsid w:val="000764F3"/>
    <w:rsid w:val="00087775"/>
    <w:rsid w:val="00097875"/>
    <w:rsid w:val="000A3138"/>
    <w:rsid w:val="000C3E3A"/>
    <w:rsid w:val="000F6FCC"/>
    <w:rsid w:val="001143E2"/>
    <w:rsid w:val="00120D9E"/>
    <w:rsid w:val="00192204"/>
    <w:rsid w:val="001C7F7C"/>
    <w:rsid w:val="001D706A"/>
    <w:rsid w:val="001E5C2A"/>
    <w:rsid w:val="002122D8"/>
    <w:rsid w:val="002172E1"/>
    <w:rsid w:val="0022768D"/>
    <w:rsid w:val="00270E44"/>
    <w:rsid w:val="00290751"/>
    <w:rsid w:val="00294BCC"/>
    <w:rsid w:val="002A0F6A"/>
    <w:rsid w:val="002A7F55"/>
    <w:rsid w:val="002B4CD5"/>
    <w:rsid w:val="002B6345"/>
    <w:rsid w:val="002C7DB3"/>
    <w:rsid w:val="002F596A"/>
    <w:rsid w:val="00313092"/>
    <w:rsid w:val="00317E8C"/>
    <w:rsid w:val="00322A1B"/>
    <w:rsid w:val="00331633"/>
    <w:rsid w:val="003451C0"/>
    <w:rsid w:val="00346509"/>
    <w:rsid w:val="003A1241"/>
    <w:rsid w:val="003A1D29"/>
    <w:rsid w:val="003A271C"/>
    <w:rsid w:val="003A7467"/>
    <w:rsid w:val="003C0E90"/>
    <w:rsid w:val="003C1DCE"/>
    <w:rsid w:val="003D7886"/>
    <w:rsid w:val="003E1E4D"/>
    <w:rsid w:val="003F3DB3"/>
    <w:rsid w:val="003F4BB5"/>
    <w:rsid w:val="003F6168"/>
    <w:rsid w:val="00401FE9"/>
    <w:rsid w:val="00410CD2"/>
    <w:rsid w:val="00432E19"/>
    <w:rsid w:val="00456182"/>
    <w:rsid w:val="00460DEC"/>
    <w:rsid w:val="00476CFF"/>
    <w:rsid w:val="00480194"/>
    <w:rsid w:val="00487856"/>
    <w:rsid w:val="004939B5"/>
    <w:rsid w:val="00495EEE"/>
    <w:rsid w:val="004B62DA"/>
    <w:rsid w:val="004B654B"/>
    <w:rsid w:val="004E3045"/>
    <w:rsid w:val="004F0570"/>
    <w:rsid w:val="004F7924"/>
    <w:rsid w:val="005139F7"/>
    <w:rsid w:val="005147D1"/>
    <w:rsid w:val="00585F2D"/>
    <w:rsid w:val="00592EDE"/>
    <w:rsid w:val="005A1A2D"/>
    <w:rsid w:val="005B28F9"/>
    <w:rsid w:val="005D6513"/>
    <w:rsid w:val="006166C9"/>
    <w:rsid w:val="006656B2"/>
    <w:rsid w:val="006744E6"/>
    <w:rsid w:val="006809E5"/>
    <w:rsid w:val="006A2D68"/>
    <w:rsid w:val="006B1C96"/>
    <w:rsid w:val="006B3BF5"/>
    <w:rsid w:val="006C291D"/>
    <w:rsid w:val="006C5B2E"/>
    <w:rsid w:val="006D2F34"/>
    <w:rsid w:val="006D3CCA"/>
    <w:rsid w:val="006E1AA9"/>
    <w:rsid w:val="006E55A6"/>
    <w:rsid w:val="00711BA1"/>
    <w:rsid w:val="0071664E"/>
    <w:rsid w:val="00742697"/>
    <w:rsid w:val="00764134"/>
    <w:rsid w:val="00766690"/>
    <w:rsid w:val="0078498F"/>
    <w:rsid w:val="00787614"/>
    <w:rsid w:val="00793DF8"/>
    <w:rsid w:val="007A1567"/>
    <w:rsid w:val="007F2120"/>
    <w:rsid w:val="007F4612"/>
    <w:rsid w:val="00821CEF"/>
    <w:rsid w:val="008353ED"/>
    <w:rsid w:val="008463AD"/>
    <w:rsid w:val="00850AD2"/>
    <w:rsid w:val="00853747"/>
    <w:rsid w:val="008723DC"/>
    <w:rsid w:val="00875A33"/>
    <w:rsid w:val="00886951"/>
    <w:rsid w:val="008B4F50"/>
    <w:rsid w:val="008C06D4"/>
    <w:rsid w:val="008D7D89"/>
    <w:rsid w:val="008E2244"/>
    <w:rsid w:val="008E22DF"/>
    <w:rsid w:val="00902CD0"/>
    <w:rsid w:val="009502FA"/>
    <w:rsid w:val="00957BEA"/>
    <w:rsid w:val="0096072C"/>
    <w:rsid w:val="0097293D"/>
    <w:rsid w:val="00986F70"/>
    <w:rsid w:val="00990158"/>
    <w:rsid w:val="009D2C2C"/>
    <w:rsid w:val="009F6EA0"/>
    <w:rsid w:val="00A17F97"/>
    <w:rsid w:val="00A3127E"/>
    <w:rsid w:val="00A35C21"/>
    <w:rsid w:val="00A542EB"/>
    <w:rsid w:val="00A661E6"/>
    <w:rsid w:val="00A75C80"/>
    <w:rsid w:val="00A80155"/>
    <w:rsid w:val="00A848F6"/>
    <w:rsid w:val="00A910AD"/>
    <w:rsid w:val="00A943D8"/>
    <w:rsid w:val="00AC21B9"/>
    <w:rsid w:val="00AC455C"/>
    <w:rsid w:val="00AD2E82"/>
    <w:rsid w:val="00B0517F"/>
    <w:rsid w:val="00B10143"/>
    <w:rsid w:val="00B11C3F"/>
    <w:rsid w:val="00B26B47"/>
    <w:rsid w:val="00B521A3"/>
    <w:rsid w:val="00B63BD4"/>
    <w:rsid w:val="00B73982"/>
    <w:rsid w:val="00BA2D97"/>
    <w:rsid w:val="00BB357B"/>
    <w:rsid w:val="00BF0DD0"/>
    <w:rsid w:val="00BF1405"/>
    <w:rsid w:val="00BF40D2"/>
    <w:rsid w:val="00C04B48"/>
    <w:rsid w:val="00C104F7"/>
    <w:rsid w:val="00C15E67"/>
    <w:rsid w:val="00C2000B"/>
    <w:rsid w:val="00C26E2F"/>
    <w:rsid w:val="00C41BF9"/>
    <w:rsid w:val="00C578B1"/>
    <w:rsid w:val="00C61E76"/>
    <w:rsid w:val="00C66FA9"/>
    <w:rsid w:val="00C756CF"/>
    <w:rsid w:val="00C83A7E"/>
    <w:rsid w:val="00C91819"/>
    <w:rsid w:val="00C96EE5"/>
    <w:rsid w:val="00C97284"/>
    <w:rsid w:val="00CB004A"/>
    <w:rsid w:val="00CB490F"/>
    <w:rsid w:val="00CB7A3F"/>
    <w:rsid w:val="00CE3078"/>
    <w:rsid w:val="00CF46CA"/>
    <w:rsid w:val="00CF6A28"/>
    <w:rsid w:val="00D06389"/>
    <w:rsid w:val="00D377E6"/>
    <w:rsid w:val="00D40491"/>
    <w:rsid w:val="00D60985"/>
    <w:rsid w:val="00D75431"/>
    <w:rsid w:val="00D832DF"/>
    <w:rsid w:val="00D95C55"/>
    <w:rsid w:val="00DC236C"/>
    <w:rsid w:val="00DF54A5"/>
    <w:rsid w:val="00DF7613"/>
    <w:rsid w:val="00E30299"/>
    <w:rsid w:val="00E529A4"/>
    <w:rsid w:val="00E92B1A"/>
    <w:rsid w:val="00EA6082"/>
    <w:rsid w:val="00EB78D6"/>
    <w:rsid w:val="00EC34CA"/>
    <w:rsid w:val="00EE2F96"/>
    <w:rsid w:val="00EF1A57"/>
    <w:rsid w:val="00EF3F80"/>
    <w:rsid w:val="00EF7E35"/>
    <w:rsid w:val="00F048AC"/>
    <w:rsid w:val="00F06F6C"/>
    <w:rsid w:val="00F14271"/>
    <w:rsid w:val="00F40BCF"/>
    <w:rsid w:val="00F75D5B"/>
    <w:rsid w:val="00FC22E9"/>
    <w:rsid w:val="00FC7F18"/>
    <w:rsid w:val="00FF479F"/>
    <w:rsid w:val="00FF5105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188A5"/>
  <w15:chartTrackingRefBased/>
  <w15:docId w15:val="{A46CFA51-442C-4EC9-A908-700ADE6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3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6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706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537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078"/>
  </w:style>
  <w:style w:type="paragraph" w:styleId="Pieddepage">
    <w:name w:val="footer"/>
    <w:basedOn w:val="Normal"/>
    <w:link w:val="PieddepageCar"/>
    <w:uiPriority w:val="99"/>
    <w:unhideWhenUsed/>
    <w:rsid w:val="00CE3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078"/>
  </w:style>
  <w:style w:type="table" w:styleId="Grilledutableau">
    <w:name w:val="Table Grid"/>
    <w:basedOn w:val="TableauNormal"/>
    <w:uiPriority w:val="39"/>
    <w:rsid w:val="00CE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8D7D89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D7D89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7D89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D7D89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8D7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2A"/>
    <w:rsid w:val="00240D2A"/>
    <w:rsid w:val="006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80CCDD817C438BBA6CF1B441C58B15">
    <w:name w:val="A980CCDD817C438BBA6CF1B441C58B15"/>
    <w:rsid w:val="00240D2A"/>
  </w:style>
  <w:style w:type="paragraph" w:customStyle="1" w:styleId="7B67487A597A45FBAAA60D1F23138DA5">
    <w:name w:val="7B67487A597A45FBAAA60D1F23138DA5"/>
    <w:rsid w:val="00240D2A"/>
  </w:style>
  <w:style w:type="paragraph" w:customStyle="1" w:styleId="A458B8383B8B4019A3E2EBD019F95257">
    <w:name w:val="A458B8383B8B4019A3E2EBD019F95257"/>
    <w:rsid w:val="00240D2A"/>
  </w:style>
  <w:style w:type="paragraph" w:customStyle="1" w:styleId="57A191E74C1240E3A3BF2F3E5CAC70D7">
    <w:name w:val="57A191E74C1240E3A3BF2F3E5CAC70D7"/>
    <w:rsid w:val="00240D2A"/>
  </w:style>
  <w:style w:type="paragraph" w:customStyle="1" w:styleId="700BF132AEED4E4A9C13009CF4A24543">
    <w:name w:val="700BF132AEED4E4A9C13009CF4A24543"/>
    <w:rsid w:val="00240D2A"/>
  </w:style>
  <w:style w:type="paragraph" w:customStyle="1" w:styleId="19B7101DE48B4A04B7400368EABF785A">
    <w:name w:val="19B7101DE48B4A04B7400368EABF785A"/>
    <w:rsid w:val="00240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A4BBD-BA8E-4067-BE91-7CD8DDCD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204</Words>
  <Characters>1127</Characters>
  <Application>Microsoft Office Word</Application>
  <DocSecurity>0</DocSecurity>
  <Lines>9</Lines>
  <Paragraphs>2</Paragraphs>
  <ScaleCrop>false</ScaleCrop>
  <Company>DGEP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Sayeh</dc:creator>
  <cp:keywords/>
  <dc:description/>
  <cp:lastModifiedBy>Younes Sayeh</cp:lastModifiedBy>
  <cp:revision>326</cp:revision>
  <dcterms:created xsi:type="dcterms:W3CDTF">2021-04-26T06:44:00Z</dcterms:created>
  <dcterms:modified xsi:type="dcterms:W3CDTF">2021-04-27T13:40:00Z</dcterms:modified>
</cp:coreProperties>
</file>